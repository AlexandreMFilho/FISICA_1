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D846" w14:textId="77777777" w:rsidR="00F91344" w:rsidRDefault="00F91344" w:rsidP="00E14117">
      <w:pPr>
        <w:jc w:val="center"/>
        <w:rPr>
          <w:b/>
          <w:bCs/>
          <w:sz w:val="40"/>
          <w:szCs w:val="40"/>
        </w:rPr>
      </w:pPr>
    </w:p>
    <w:p w14:paraId="100E6AA7" w14:textId="4D2508AE" w:rsidR="0035334E" w:rsidRPr="00F91344" w:rsidRDefault="005E2E13" w:rsidP="00E14117">
      <w:pPr>
        <w:jc w:val="center"/>
        <w:rPr>
          <w:b/>
          <w:bCs/>
          <w:sz w:val="36"/>
          <w:szCs w:val="36"/>
        </w:rPr>
      </w:pPr>
      <w:r w:rsidRPr="00F91344">
        <w:rPr>
          <w:b/>
          <w:bCs/>
          <w:sz w:val="44"/>
          <w:szCs w:val="44"/>
        </w:rPr>
        <w:t>FÍSICA 1</w:t>
      </w:r>
    </w:p>
    <w:p w14:paraId="035CCEC3" w14:textId="559636F4" w:rsidR="005E2E13" w:rsidRPr="00F91344" w:rsidRDefault="005E2E13" w:rsidP="00E14117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>RELATÓRIO PRÁTICA 2</w:t>
      </w:r>
    </w:p>
    <w:p w14:paraId="7EC7149D" w14:textId="5516106F" w:rsidR="005E2E13" w:rsidRPr="00F91344" w:rsidRDefault="005E2E13" w:rsidP="00E14117">
      <w:pPr>
        <w:jc w:val="center"/>
        <w:rPr>
          <w:b/>
          <w:bCs/>
          <w:sz w:val="44"/>
          <w:szCs w:val="44"/>
        </w:rPr>
      </w:pPr>
      <w:r w:rsidRPr="00F91344">
        <w:rPr>
          <w:b/>
          <w:bCs/>
          <w:sz w:val="44"/>
          <w:szCs w:val="44"/>
        </w:rPr>
        <w:t>EXPERIMENTO</w:t>
      </w:r>
      <w:r w:rsidR="00E14117" w:rsidRPr="00F91344">
        <w:rPr>
          <w:b/>
          <w:bCs/>
          <w:sz w:val="44"/>
          <w:szCs w:val="44"/>
        </w:rPr>
        <w:t>:</w:t>
      </w:r>
      <w:r w:rsidRPr="00F91344">
        <w:rPr>
          <w:b/>
          <w:bCs/>
          <w:sz w:val="44"/>
          <w:szCs w:val="44"/>
        </w:rPr>
        <w:t xml:space="preserve"> QUEDA LIVRE</w:t>
      </w:r>
    </w:p>
    <w:p w14:paraId="35FA4758" w14:textId="6B0A9008" w:rsidR="00E14117" w:rsidRDefault="00F91344">
      <w:r>
        <w:rPr>
          <w:noProof/>
        </w:rPr>
        <w:drawing>
          <wp:anchor distT="0" distB="0" distL="114300" distR="114300" simplePos="0" relativeHeight="251659264" behindDoc="0" locked="0" layoutInCell="1" allowOverlap="1" wp14:anchorId="419A6C00" wp14:editId="12727CA9">
            <wp:simplePos x="2200275" y="2562225"/>
            <wp:positionH relativeFrom="margin">
              <wp:align>center</wp:align>
            </wp:positionH>
            <wp:positionV relativeFrom="margin">
              <wp:align>center</wp:align>
            </wp:positionV>
            <wp:extent cx="3204000" cy="3600000"/>
            <wp:effectExtent l="0" t="0" r="0" b="635"/>
            <wp:wrapSquare wrapText="bothSides"/>
            <wp:docPr id="1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em preto e branco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462E5" w14:textId="4D929287" w:rsidR="009A7044" w:rsidRDefault="009A7044"/>
    <w:p w14:paraId="0B0C2CBF" w14:textId="77777777" w:rsidR="009A7044" w:rsidRDefault="009A7044"/>
    <w:p w14:paraId="70D2C728" w14:textId="5CE5E7BF" w:rsidR="00E14117" w:rsidRDefault="00E14117"/>
    <w:p w14:paraId="69895887" w14:textId="6EBBB60D" w:rsidR="00E14117" w:rsidRDefault="00E14117"/>
    <w:p w14:paraId="324411E6" w14:textId="786F8416" w:rsidR="00E14117" w:rsidRDefault="00E14117"/>
    <w:p w14:paraId="692B3088" w14:textId="38F1CB04" w:rsidR="00E14117" w:rsidRDefault="00E14117"/>
    <w:p w14:paraId="2F062ABA" w14:textId="1AA1E5FC" w:rsidR="00E14117" w:rsidRDefault="00E14117"/>
    <w:p w14:paraId="5000A1CE" w14:textId="434C2A96" w:rsidR="00E14117" w:rsidRDefault="00E14117"/>
    <w:p w14:paraId="5C0A92A9" w14:textId="1CA932E4" w:rsidR="00E14117" w:rsidRDefault="00E14117"/>
    <w:p w14:paraId="221211F9" w14:textId="2A483954" w:rsidR="00E14117" w:rsidRDefault="00E14117"/>
    <w:p w14:paraId="2FCC0403" w14:textId="40C2BF48" w:rsidR="00E14117" w:rsidRDefault="00E14117"/>
    <w:p w14:paraId="0A30FEFB" w14:textId="14B2A426" w:rsidR="00E14117" w:rsidRDefault="00E14117"/>
    <w:p w14:paraId="24500BCA" w14:textId="2DE110E3" w:rsidR="00E14117" w:rsidRDefault="00E14117"/>
    <w:p w14:paraId="2E519966" w14:textId="0B76BC18" w:rsidR="00E14117" w:rsidRDefault="00E14117"/>
    <w:p w14:paraId="651A969E" w14:textId="48112A8D" w:rsidR="00E14117" w:rsidRDefault="00E14117"/>
    <w:p w14:paraId="559A466D" w14:textId="1A8CB052" w:rsidR="00E14117" w:rsidRDefault="00E14117"/>
    <w:p w14:paraId="76F64D86" w14:textId="77777777" w:rsidR="00324933" w:rsidRDefault="00324933"/>
    <w:p w14:paraId="305B8A1B" w14:textId="612F2AC9" w:rsidR="00B86C0C" w:rsidRDefault="00B86C0C">
      <w:r>
        <w:t>UERJ – UNIVERSIDADE ESTADUAL DO RIO DE JANEIRO</w:t>
      </w:r>
    </w:p>
    <w:p w14:paraId="345881A1" w14:textId="55652867" w:rsidR="00E14117" w:rsidRDefault="00E14117">
      <w:r>
        <w:t xml:space="preserve">Professor: Daniel </w:t>
      </w:r>
      <w:proofErr w:type="spellStart"/>
      <w:r>
        <w:t>Barci</w:t>
      </w:r>
      <w:proofErr w:type="spellEnd"/>
      <w:r>
        <w:tab/>
      </w:r>
    </w:p>
    <w:p w14:paraId="24CBDE12" w14:textId="63E6721A" w:rsidR="00E14117" w:rsidRDefault="00E14117">
      <w:r>
        <w:t xml:space="preserve">Data: </w:t>
      </w:r>
    </w:p>
    <w:p w14:paraId="198EC64A" w14:textId="6744B0A6" w:rsidR="00B86C0C" w:rsidRDefault="00B86C0C">
      <w:proofErr w:type="gramStart"/>
      <w:r>
        <w:t>Alunos</w:t>
      </w:r>
      <w:r w:rsidR="00E14117">
        <w:t xml:space="preserve"> </w:t>
      </w:r>
      <w:r>
        <w:t>:</w:t>
      </w:r>
      <w:proofErr w:type="gramEnd"/>
      <w:r w:rsidR="00E14117">
        <w:t xml:space="preserve"> </w:t>
      </w:r>
      <w:r>
        <w:t>Alexandre Maia Martins Filho</w:t>
      </w:r>
    </w:p>
    <w:p w14:paraId="476E709C" w14:textId="5139B455" w:rsidR="00B86C0C" w:rsidRDefault="00E14117" w:rsidP="00E14117">
      <w:pPr>
        <w:ind w:firstLine="708"/>
      </w:pPr>
      <w:r>
        <w:t xml:space="preserve"> </w:t>
      </w:r>
      <w:proofErr w:type="spellStart"/>
      <w:r w:rsidR="00B86C0C">
        <w:t>Kaylan</w:t>
      </w:r>
      <w:proofErr w:type="spellEnd"/>
      <w:r w:rsidR="00B86C0C">
        <w:t xml:space="preserve"> Rocha Freitas Rosa</w:t>
      </w:r>
    </w:p>
    <w:p w14:paraId="46F996F1" w14:textId="283AD9DE" w:rsidR="001D44D2" w:rsidRDefault="00E14117" w:rsidP="001D44D2">
      <w:pPr>
        <w:tabs>
          <w:tab w:val="center" w:pos="4606"/>
        </w:tabs>
        <w:ind w:firstLine="708"/>
      </w:pPr>
      <w:r>
        <w:t xml:space="preserve"> </w:t>
      </w:r>
      <w:r w:rsidR="00B86C0C">
        <w:t xml:space="preserve">Luiz Vitor </w:t>
      </w:r>
      <w:r w:rsidR="005E2E13">
        <w:t>Gomes Fortunato</w:t>
      </w:r>
    </w:p>
    <w:p w14:paraId="74C4D01E" w14:textId="77777777" w:rsidR="001D44D2" w:rsidRDefault="001D44D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72105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748DE" w14:textId="72ADCEFD" w:rsidR="00FB36E8" w:rsidRDefault="00FB36E8">
          <w:pPr>
            <w:pStyle w:val="CabealhodoSumrio"/>
          </w:pPr>
          <w:r>
            <w:t>Sumário</w:t>
          </w:r>
        </w:p>
        <w:p w14:paraId="39EEAE43" w14:textId="333B1ACA" w:rsidR="00A22178" w:rsidRDefault="00FB36E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94620" w:history="1">
            <w:r w:rsidR="00A22178" w:rsidRPr="001D440A">
              <w:rPr>
                <w:rStyle w:val="Hyperlink"/>
                <w:noProof/>
              </w:rPr>
              <w:t>Objetivo:</w:t>
            </w:r>
            <w:r w:rsidR="00A22178">
              <w:rPr>
                <w:noProof/>
                <w:webHidden/>
              </w:rPr>
              <w:tab/>
            </w:r>
            <w:r w:rsidR="00A22178">
              <w:rPr>
                <w:noProof/>
                <w:webHidden/>
              </w:rPr>
              <w:fldChar w:fldCharType="begin"/>
            </w:r>
            <w:r w:rsidR="00A22178">
              <w:rPr>
                <w:noProof/>
                <w:webHidden/>
              </w:rPr>
              <w:instrText xml:space="preserve"> PAGEREF _Toc110094620 \h </w:instrText>
            </w:r>
            <w:r w:rsidR="00A22178">
              <w:rPr>
                <w:noProof/>
                <w:webHidden/>
              </w:rPr>
            </w:r>
            <w:r w:rsidR="00A22178">
              <w:rPr>
                <w:noProof/>
                <w:webHidden/>
              </w:rPr>
              <w:fldChar w:fldCharType="separate"/>
            </w:r>
            <w:r w:rsidR="00A22178">
              <w:rPr>
                <w:noProof/>
                <w:webHidden/>
              </w:rPr>
              <w:t>3</w:t>
            </w:r>
            <w:r w:rsidR="00A22178">
              <w:rPr>
                <w:noProof/>
                <w:webHidden/>
              </w:rPr>
              <w:fldChar w:fldCharType="end"/>
            </w:r>
          </w:hyperlink>
        </w:p>
        <w:p w14:paraId="14A019A8" w14:textId="18833F5A" w:rsidR="00A22178" w:rsidRDefault="00A221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094621" w:history="1">
            <w:r w:rsidRPr="001D440A">
              <w:rPr>
                <w:rStyle w:val="Hyperlink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50949" w14:textId="46A50414" w:rsidR="00A22178" w:rsidRDefault="00A221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094622" w:history="1">
            <w:r w:rsidRPr="001D440A">
              <w:rPr>
                <w:rStyle w:val="Hyperlink"/>
                <w:noProof/>
              </w:rPr>
              <w:t>Experimento: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2BC2" w14:textId="1A317FF6" w:rsidR="00A22178" w:rsidRDefault="00A221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094623" w:history="1">
            <w:r w:rsidRPr="001D440A">
              <w:rPr>
                <w:rStyle w:val="Hyperlink"/>
                <w:noProof/>
              </w:rPr>
              <w:t>Dados: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7D14" w14:textId="76F51FAA" w:rsidR="00A22178" w:rsidRDefault="00A221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094624" w:history="1">
            <w:r w:rsidRPr="001D440A">
              <w:rPr>
                <w:rStyle w:val="Hyperlink"/>
                <w:noProof/>
              </w:rPr>
              <w:t>Histograma: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C4CAB" w14:textId="00E91FDC" w:rsidR="00A22178" w:rsidRDefault="00A221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094625" w:history="1">
            <w:r w:rsidRPr="001D440A">
              <w:rPr>
                <w:rStyle w:val="Hyperlink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62540" w14:textId="054D5741" w:rsidR="00A22178" w:rsidRDefault="00A221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094626" w:history="1">
            <w:r w:rsidRPr="001D440A">
              <w:rPr>
                <w:rStyle w:val="Hyperlink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B5A9" w14:textId="6065F37A" w:rsidR="00A22178" w:rsidRDefault="00A221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0094627" w:history="1">
            <w:r w:rsidRPr="001D440A">
              <w:rPr>
                <w:rStyle w:val="Hyperlink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_Toc110094627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35938" w14:textId="5AB8CAB7" w:rsidR="00FB36E8" w:rsidRDefault="00FB36E8">
          <w:r>
            <w:rPr>
              <w:b/>
              <w:bCs/>
            </w:rPr>
            <w:fldChar w:fldCharType="end"/>
          </w:r>
        </w:p>
      </w:sdtContent>
    </w:sdt>
    <w:p w14:paraId="10D963AE" w14:textId="77777777" w:rsidR="00B86C0C" w:rsidRDefault="00B86C0C" w:rsidP="00324933">
      <w:pPr>
        <w:ind w:firstLine="708"/>
      </w:pPr>
    </w:p>
    <w:p w14:paraId="14A5319D" w14:textId="154F25BA" w:rsidR="00B86C0C" w:rsidRDefault="00B86C0C"/>
    <w:p w14:paraId="1866FB22" w14:textId="446889E3" w:rsidR="00FB36E8" w:rsidRDefault="00FB36E8">
      <w:r>
        <w:br w:type="page"/>
      </w:r>
    </w:p>
    <w:p w14:paraId="40526A3F" w14:textId="2B700BCE" w:rsidR="00FB36E8" w:rsidRDefault="00FB36E8" w:rsidP="00FB36E8">
      <w:pPr>
        <w:pStyle w:val="Ttulo1"/>
      </w:pPr>
      <w:bookmarkStart w:id="0" w:name="_Toc110094620"/>
      <w:r>
        <w:lastRenderedPageBreak/>
        <w:t>Objetivo:</w:t>
      </w:r>
      <w:bookmarkEnd w:id="0"/>
    </w:p>
    <w:p w14:paraId="640E8604" w14:textId="47073610" w:rsidR="00FB36E8" w:rsidRDefault="00FB36E8" w:rsidP="00FB36E8">
      <w:pPr>
        <w:pStyle w:val="Ttulo1"/>
      </w:pPr>
      <w:bookmarkStart w:id="1" w:name="_Toc110094621"/>
      <w:r>
        <w:t>Objetivo:</w:t>
      </w:r>
      <w:bookmarkEnd w:id="1"/>
    </w:p>
    <w:p w14:paraId="27B18B24" w14:textId="52C6FAFA" w:rsidR="00FB36E8" w:rsidRDefault="009A5765" w:rsidP="00FB36E8">
      <w:pPr>
        <w:pStyle w:val="Ttulo1"/>
      </w:pPr>
      <w:bookmarkStart w:id="2" w:name="_Toc110094622"/>
      <w:r>
        <w:t>Experimento:</w:t>
      </w:r>
      <w:bookmarkEnd w:id="2"/>
    </w:p>
    <w:p w14:paraId="7AB1EA63" w14:textId="70E5DDF4" w:rsidR="00FB36E8" w:rsidRDefault="0039760F" w:rsidP="00FB36E8">
      <w:pPr>
        <w:pStyle w:val="Ttulo1"/>
      </w:pPr>
      <w:bookmarkStart w:id="3" w:name="_Toc110094623"/>
      <w:r>
        <w:t>Dados:</w:t>
      </w:r>
      <w:bookmarkEnd w:id="3"/>
    </w:p>
    <w:p w14:paraId="3D80CE87" w14:textId="77777777" w:rsidR="00905315" w:rsidRPr="00905315" w:rsidRDefault="00905315" w:rsidP="00905315"/>
    <w:p w14:paraId="5BA08546" w14:textId="00452A22" w:rsidR="0039760F" w:rsidRDefault="0039760F" w:rsidP="0039760F">
      <w:pPr>
        <w:jc w:val="center"/>
      </w:pPr>
      <w:r w:rsidRPr="0039760F">
        <w:drawing>
          <wp:inline distT="0" distB="0" distL="0" distR="0" wp14:anchorId="5064032F" wp14:editId="56FE991F">
            <wp:extent cx="4293870" cy="43891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0B03" w14:textId="2DD12780" w:rsidR="0039760F" w:rsidRPr="0039760F" w:rsidRDefault="0039760F" w:rsidP="0039760F">
      <w:pPr>
        <w:jc w:val="center"/>
      </w:pPr>
      <w:r w:rsidRPr="0039760F">
        <w:lastRenderedPageBreak/>
        <w:drawing>
          <wp:inline distT="0" distB="0" distL="0" distR="0" wp14:anchorId="077846F5" wp14:editId="4DC8DCF3">
            <wp:extent cx="4293870" cy="43891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B9AD8" w14:textId="47140C3F" w:rsidR="00905315" w:rsidRDefault="00905315" w:rsidP="00905315">
      <w:pPr>
        <w:pStyle w:val="Ttulo1"/>
      </w:pPr>
      <w:bookmarkStart w:id="4" w:name="_Toc110094624"/>
      <w:r>
        <w:t>Histograma:</w:t>
      </w:r>
      <w:bookmarkEnd w:id="4"/>
    </w:p>
    <w:p w14:paraId="6726B556" w14:textId="6AA43F68" w:rsidR="00905315" w:rsidRDefault="00905315" w:rsidP="00905315"/>
    <w:p w14:paraId="3A21667A" w14:textId="3DE94E3F" w:rsidR="00E40549" w:rsidRDefault="00E40549" w:rsidP="00905315">
      <w:r>
        <w:rPr>
          <w:noProof/>
        </w:rPr>
        <w:drawing>
          <wp:inline distT="0" distB="0" distL="0" distR="0" wp14:anchorId="5713EA6A" wp14:editId="6FE84D45">
            <wp:extent cx="5400040" cy="3208020"/>
            <wp:effectExtent l="0" t="0" r="0" b="0"/>
            <wp:docPr id="9" name="Imagem 9" descr="Gráf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Gráfico, Esquemát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B9C3B" w14:textId="4D555900" w:rsidR="00E40549" w:rsidRDefault="00E40549" w:rsidP="00905315"/>
    <w:p w14:paraId="5E443F79" w14:textId="0313533D" w:rsidR="00E40549" w:rsidRDefault="00E40549" w:rsidP="00905315">
      <w:r>
        <w:rPr>
          <w:noProof/>
        </w:rPr>
        <w:lastRenderedPageBreak/>
        <w:drawing>
          <wp:inline distT="0" distB="0" distL="0" distR="0" wp14:anchorId="176D07A1" wp14:editId="69899817">
            <wp:extent cx="5400040" cy="6499225"/>
            <wp:effectExtent l="0" t="0" r="0" b="0"/>
            <wp:docPr id="10" name="Imagem 10" descr="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Esquemát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6F97" w14:textId="77777777" w:rsidR="00905315" w:rsidRPr="00905315" w:rsidRDefault="00905315" w:rsidP="00905315"/>
    <w:p w14:paraId="7F22F229" w14:textId="77777777" w:rsidR="00FB36E8" w:rsidRDefault="00FB36E8" w:rsidP="00FB36E8">
      <w:pPr>
        <w:pStyle w:val="Ttulo1"/>
      </w:pPr>
      <w:bookmarkStart w:id="5" w:name="_Toc110094625"/>
      <w:r>
        <w:t>Objetivo:</w:t>
      </w:r>
      <w:bookmarkEnd w:id="5"/>
    </w:p>
    <w:p w14:paraId="7DC94F05" w14:textId="77777777" w:rsidR="00FB36E8" w:rsidRDefault="00FB36E8" w:rsidP="00FB36E8">
      <w:pPr>
        <w:pStyle w:val="Ttulo1"/>
      </w:pPr>
      <w:bookmarkStart w:id="6" w:name="_Toc110094626"/>
      <w:r>
        <w:t>Objetivo:</w:t>
      </w:r>
      <w:bookmarkEnd w:id="6"/>
    </w:p>
    <w:p w14:paraId="71384FB5" w14:textId="77777777" w:rsidR="00FB36E8" w:rsidRDefault="00FB36E8" w:rsidP="00FB36E8">
      <w:pPr>
        <w:pStyle w:val="Ttulo1"/>
      </w:pPr>
      <w:bookmarkStart w:id="7" w:name="_Toc110094627"/>
      <w:r>
        <w:t>Objetivo:</w:t>
      </w:r>
      <w:bookmarkEnd w:id="7"/>
    </w:p>
    <w:p w14:paraId="66DF8300" w14:textId="77777777" w:rsidR="00FB36E8" w:rsidRPr="00FB36E8" w:rsidRDefault="00FB36E8" w:rsidP="00FB36E8"/>
    <w:sectPr w:rsidR="00FB36E8" w:rsidRPr="00FB36E8" w:rsidSect="00B86C0C">
      <w:headerReference w:type="default" r:id="rId12"/>
      <w:footerReference w:type="default" r:id="rId13"/>
      <w:pgSz w:w="11906" w:h="16838"/>
      <w:pgMar w:top="1417" w:right="1701" w:bottom="1417" w:left="1701" w:header="567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DF7B3" w14:textId="77777777" w:rsidR="00AD48A1" w:rsidRDefault="00AD48A1" w:rsidP="00B86C0C">
      <w:pPr>
        <w:spacing w:after="0" w:line="240" w:lineRule="auto"/>
      </w:pPr>
      <w:r>
        <w:separator/>
      </w:r>
    </w:p>
  </w:endnote>
  <w:endnote w:type="continuationSeparator" w:id="0">
    <w:p w14:paraId="4D62339C" w14:textId="77777777" w:rsidR="00AD48A1" w:rsidRDefault="00AD48A1" w:rsidP="00B8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7C57A" w14:textId="77777777" w:rsidR="00B86C0C" w:rsidRDefault="00B86C0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142F996" w14:textId="77777777" w:rsidR="00B86C0C" w:rsidRDefault="00B86C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2E30" w14:textId="77777777" w:rsidR="00AD48A1" w:rsidRDefault="00AD48A1" w:rsidP="00B86C0C">
      <w:pPr>
        <w:spacing w:after="0" w:line="240" w:lineRule="auto"/>
      </w:pPr>
      <w:r>
        <w:separator/>
      </w:r>
    </w:p>
  </w:footnote>
  <w:footnote w:type="continuationSeparator" w:id="0">
    <w:p w14:paraId="104B3B47" w14:textId="77777777" w:rsidR="00AD48A1" w:rsidRDefault="00AD48A1" w:rsidP="00B86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5366" w14:textId="5EF8BF61" w:rsidR="00F91344" w:rsidRDefault="00F91344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D2DB23" wp14:editId="7F20BE56">
          <wp:simplePos x="0" y="0"/>
          <wp:positionH relativeFrom="column">
            <wp:posOffset>5448300</wp:posOffset>
          </wp:positionH>
          <wp:positionV relativeFrom="paragraph">
            <wp:posOffset>19050</wp:posOffset>
          </wp:positionV>
          <wp:extent cx="640800" cy="720000"/>
          <wp:effectExtent l="0" t="0" r="6985" b="4445"/>
          <wp:wrapNone/>
          <wp:docPr id="4" name="Imagem 4" descr="Imagem em preto e branc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magem em preto e branc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8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0C"/>
    <w:rsid w:val="00043102"/>
    <w:rsid w:val="001327E4"/>
    <w:rsid w:val="001528AA"/>
    <w:rsid w:val="001D44D2"/>
    <w:rsid w:val="00324933"/>
    <w:rsid w:val="0035334E"/>
    <w:rsid w:val="0039760F"/>
    <w:rsid w:val="00581CA1"/>
    <w:rsid w:val="005E2E13"/>
    <w:rsid w:val="00905315"/>
    <w:rsid w:val="009A5765"/>
    <w:rsid w:val="009A7044"/>
    <w:rsid w:val="009B4E2A"/>
    <w:rsid w:val="00A22178"/>
    <w:rsid w:val="00AD48A1"/>
    <w:rsid w:val="00B86C0C"/>
    <w:rsid w:val="00E14117"/>
    <w:rsid w:val="00E40549"/>
    <w:rsid w:val="00F91344"/>
    <w:rsid w:val="00FB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C82B2E"/>
  <w15:chartTrackingRefBased/>
  <w15:docId w15:val="{13F3C167-BA79-4473-910A-12F830A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B3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6C0C"/>
  </w:style>
  <w:style w:type="paragraph" w:styleId="Rodap">
    <w:name w:val="footer"/>
    <w:basedOn w:val="Normal"/>
    <w:link w:val="RodapChar"/>
    <w:uiPriority w:val="99"/>
    <w:unhideWhenUsed/>
    <w:rsid w:val="00B86C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C0C"/>
  </w:style>
  <w:style w:type="character" w:customStyle="1" w:styleId="Ttulo1Char">
    <w:name w:val="Título 1 Char"/>
    <w:basedOn w:val="Fontepargpadro"/>
    <w:link w:val="Ttulo1"/>
    <w:uiPriority w:val="9"/>
    <w:rsid w:val="00FB3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36E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7044"/>
    <w:pPr>
      <w:spacing w:after="100"/>
    </w:pPr>
  </w:style>
  <w:style w:type="character" w:styleId="Hyperlink">
    <w:name w:val="Hyperlink"/>
    <w:basedOn w:val="Fontepargpadro"/>
    <w:uiPriority w:val="99"/>
    <w:unhideWhenUsed/>
    <w:rsid w:val="009A70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D9471-A563-4EA3-98FE-6EC2430D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Filho</dc:creator>
  <cp:keywords/>
  <dc:description/>
  <cp:lastModifiedBy>Alexandre Filho</cp:lastModifiedBy>
  <cp:revision>12</cp:revision>
  <dcterms:created xsi:type="dcterms:W3CDTF">2022-07-30T19:08:00Z</dcterms:created>
  <dcterms:modified xsi:type="dcterms:W3CDTF">2022-07-30T20:30:00Z</dcterms:modified>
</cp:coreProperties>
</file>